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media/image3.wmf" ContentType="image/x-wmf"/>
  <Override PartName="/word/media/image4.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b/>
          <w:bCs/>
          <w:sz w:val="32"/>
          <w:szCs w:val="32"/>
        </w:rPr>
      </w:pPr>
      <w:r>
        <w:rPr>
          <w:b/>
          <w:bCs/>
          <w:sz w:val="32"/>
          <w:szCs w:val="32"/>
        </w:rPr>
        <w:t xml:space="preserve">Appendix to </w:t>
      </w:r>
      <w:del w:id="0" w:author="PURANAM Phanish" w:date="2024-05-17T07:12:00Z">
        <w:r>
          <w:rPr>
            <w:b/>
            <w:bCs/>
            <w:sz w:val="32"/>
            <w:szCs w:val="32"/>
          </w:rPr>
          <w:delText>Chapter</w:delText>
        </w:r>
      </w:del>
      <w:ins w:id="1" w:author="PURANAM Phanish" w:date="2024-05-17T07:12:00Z">
        <w:r>
          <w:rPr>
            <w:b/>
            <w:bCs/>
            <w:sz w:val="32"/>
            <w:szCs w:val="32"/>
          </w:rPr>
          <w:t>Section</w:t>
        </w:r>
      </w:ins>
      <w:r>
        <w:rPr>
          <w:b/>
          <w:bCs/>
          <w:sz w:val="32"/>
          <w:szCs w:val="32"/>
        </w:rPr>
        <w:t xml:space="preserve"> 2: Valuing synergies</w:t>
      </w:r>
    </w:p>
    <w:p>
      <w:pPr>
        <w:pStyle w:val="Normal"/>
        <w:spacing w:lineRule="auto" w:line="276"/>
        <w:jc w:val="both"/>
        <w:rPr>
          <w:b/>
          <w:bCs/>
          <w:sz w:val="32"/>
          <w:szCs w:val="32"/>
        </w:rPr>
      </w:pPr>
      <w:r>
        <w:rPr>
          <w:b/>
          <w:bCs/>
          <w:sz w:val="32"/>
          <w:szCs w:val="32"/>
        </w:rPr>
      </w:r>
    </w:p>
    <w:p>
      <w:pPr>
        <w:pStyle w:val="Normal"/>
        <w:spacing w:lineRule="auto" w:line="276"/>
        <w:jc w:val="both"/>
        <w:rPr>
          <w:bCs/>
        </w:rPr>
      </w:pPr>
      <w:r>
        <w:rPr>
          <w:bCs/>
        </w:rPr>
        <w:t>The best method to estimate the value of operating synergies between two businesses is through the computation of Net Present Value (NPV) of future cash flows of both the businesses after taking into account the effects of realized synergies between them (and the cost of realizing them).</w:t>
      </w:r>
    </w:p>
    <w:p>
      <w:pPr>
        <w:pStyle w:val="Normal"/>
        <w:spacing w:lineRule="auto" w:line="276"/>
        <w:jc w:val="both"/>
        <w:rPr>
          <w:bCs/>
        </w:rPr>
      </w:pPr>
      <w:r>
        <w:rPr>
          <w:bCs/>
        </w:rPr>
        <w:t xml:space="preserve"> </w:t>
      </w:r>
    </w:p>
    <w:p>
      <w:pPr>
        <w:pStyle w:val="Normal"/>
        <w:spacing w:lineRule="auto" w:line="276"/>
        <w:jc w:val="both"/>
        <w:rPr>
          <w:bCs/>
        </w:rPr>
      </w:pPr>
      <w:r>
        <w:rPr>
          <w:bCs/>
        </w:rPr>
        <w:t xml:space="preserve">The actual estimation of the NPV requires going from synergy operators (Consolidation, Combination, Connection and Customization - as outlined in </w:t>
      </w:r>
      <w:del w:id="2" w:author="PURANAM Phanish" w:date="2024-05-17T07:12:00Z">
        <w:r>
          <w:rPr>
            <w:bCs/>
          </w:rPr>
          <w:delText>Chapter</w:delText>
        </w:r>
      </w:del>
      <w:ins w:id="3" w:author="PURANAM Phanish" w:date="2024-05-17T07:12:00Z">
        <w:r>
          <w:rPr>
            <w:bCs/>
          </w:rPr>
          <w:t>Section</w:t>
        </w:r>
      </w:ins>
      <w:r>
        <w:rPr>
          <w:bCs/>
        </w:rPr>
        <w:t xml:space="preserve"> 2) to value drivers (see Table 1). </w:t>
      </w:r>
    </w:p>
    <w:p>
      <w:pPr>
        <w:pStyle w:val="Normal"/>
        <w:spacing w:lineRule="auto" w:line="276"/>
        <w:jc w:val="both"/>
        <w:rPr>
          <w:bCs/>
        </w:rPr>
      </w:pPr>
      <w:r>
        <w:rPr>
          <w:bCs/>
        </w:rPr>
      </w:r>
    </w:p>
    <w:p>
      <w:pPr>
        <w:pStyle w:val="Normal"/>
        <w:spacing w:lineRule="auto" w:line="276"/>
        <w:jc w:val="both"/>
        <w:rPr>
          <w:bCs/>
        </w:rPr>
      </w:pPr>
      <w:r>
        <w:rPr>
          <w:bCs/>
        </w:rPr>
        <w:t xml:space="preserve">Synergies can be converted into numbers through </w:t>
      </w:r>
      <w:r>
        <w:rPr>
          <w:b/>
          <w:iCs/>
        </w:rPr>
        <w:t>value drivers</w:t>
      </w:r>
      <w:r>
        <w:rPr>
          <w:bCs/>
        </w:rPr>
        <w:t xml:space="preserve">. There are five numbers that are the key value drivers for operational synergies: </w:t>
      </w:r>
    </w:p>
    <w:p>
      <w:pPr>
        <w:pStyle w:val="Normal"/>
        <w:numPr>
          <w:ilvl w:val="0"/>
          <w:numId w:val="4"/>
        </w:numPr>
        <w:spacing w:lineRule="auto" w:line="276"/>
        <w:jc w:val="both"/>
        <w:rPr>
          <w:bCs/>
        </w:rPr>
      </w:pPr>
      <w:r>
        <w:rPr>
          <w:bCs/>
        </w:rPr>
        <w:t xml:space="preserve">Revenues, </w:t>
      </w:r>
    </w:p>
    <w:p>
      <w:pPr>
        <w:pStyle w:val="Normal"/>
        <w:numPr>
          <w:ilvl w:val="0"/>
          <w:numId w:val="4"/>
        </w:numPr>
        <w:spacing w:lineRule="auto" w:line="276"/>
        <w:jc w:val="both"/>
        <w:rPr>
          <w:bCs/>
        </w:rPr>
      </w:pPr>
      <w:r>
        <w:rPr>
          <w:bCs/>
        </w:rPr>
        <w:t xml:space="preserve">Cost of Goods Sold (COGS), </w:t>
      </w:r>
    </w:p>
    <w:p>
      <w:pPr>
        <w:pStyle w:val="Normal"/>
        <w:numPr>
          <w:ilvl w:val="0"/>
          <w:numId w:val="4"/>
        </w:numPr>
        <w:spacing w:lineRule="auto" w:line="276"/>
        <w:jc w:val="both"/>
        <w:rPr>
          <w:bCs/>
        </w:rPr>
      </w:pPr>
      <w:r>
        <w:rPr>
          <w:bCs/>
        </w:rPr>
        <w:t xml:space="preserve">Selling, General and Administrative Expenses (SGA), </w:t>
      </w:r>
    </w:p>
    <w:p>
      <w:pPr>
        <w:pStyle w:val="Normal"/>
        <w:numPr>
          <w:ilvl w:val="0"/>
          <w:numId w:val="4"/>
        </w:numPr>
        <w:spacing w:lineRule="auto" w:line="276"/>
        <w:jc w:val="both"/>
        <w:rPr>
          <w:bCs/>
        </w:rPr>
      </w:pPr>
      <w:r>
        <w:rPr>
          <w:bCs/>
        </w:rPr>
        <w:t xml:space="preserve">Capital expenditures (Capex) </w:t>
      </w:r>
    </w:p>
    <w:p>
      <w:pPr>
        <w:pStyle w:val="Normal"/>
        <w:numPr>
          <w:ilvl w:val="0"/>
          <w:numId w:val="4"/>
        </w:numPr>
        <w:spacing w:lineRule="auto" w:line="276"/>
        <w:jc w:val="both"/>
        <w:rPr>
          <w:bCs/>
        </w:rPr>
      </w:pPr>
      <w:r>
        <w:rPr>
          <w:bCs/>
        </w:rPr>
        <w:t>Synergy extraction costs (i.e. the time and manpower needed to implement synergy projects). These can be seen as a component of SGA but it is useful to separate them for clarity.</w:t>
      </w:r>
    </w:p>
    <w:p>
      <w:pPr>
        <w:pStyle w:val="Normal"/>
        <w:spacing w:lineRule="auto" w:line="276"/>
        <w:ind w:left="720" w:right="0"/>
        <w:jc w:val="both"/>
        <w:rPr>
          <w:bCs/>
        </w:rPr>
      </w:pPr>
      <w:r>
        <w:rPr>
          <w:bCs/>
        </w:rPr>
      </w:r>
    </w:p>
    <w:p>
      <w:pPr>
        <w:pStyle w:val="Normal"/>
        <w:spacing w:lineRule="auto" w:line="276"/>
        <w:jc w:val="both"/>
        <w:rPr>
          <w:bCs/>
        </w:rPr>
      </w:pPr>
      <w:r>
        <w:rPr>
          <w:bCs/>
        </w:rPr>
        <w:t xml:space="preserve">In addition, there may be extra-ordinary (one-off) items such as profits from asset disposal/divestiture. </w:t>
      </w:r>
    </w:p>
    <w:p>
      <w:pPr>
        <w:pStyle w:val="Normal"/>
        <w:spacing w:lineRule="auto" w:line="276"/>
        <w:jc w:val="both"/>
        <w:rPr>
          <w:bCs/>
        </w:rPr>
      </w:pPr>
      <w:r>
        <w:rPr>
          <w:bCs/>
        </w:rPr>
      </w:r>
    </w:p>
    <w:p>
      <w:pPr>
        <w:sectPr>
          <w:headerReference w:type="default" r:id="rId2"/>
          <w:footerReference w:type="default" r:id="rId3"/>
          <w:type w:val="nextPage"/>
          <w:pgSz w:w="12240" w:h="15840"/>
          <w:pgMar w:left="1800" w:right="1800" w:gutter="0" w:header="720" w:top="1440" w:footer="720" w:bottom="1440"/>
          <w:pgNumType w:fmt="decimal"/>
          <w:formProt w:val="false"/>
          <w:textDirection w:val="lrTb"/>
          <w:docGrid w:type="default" w:linePitch="360" w:charSpace="0"/>
        </w:sectPr>
        <w:pStyle w:val="Normal"/>
        <w:spacing w:lineRule="auto" w:line="276"/>
        <w:jc w:val="both"/>
        <w:rPr>
          <w:bCs/>
        </w:rPr>
      </w:pPr>
      <w:r>
        <w:rPr>
          <w:bCs/>
        </w:rPr>
        <w:t xml:space="preserve">It is also possible that operational synergies affect the costs of capital and therefore discount rates by altering the riskiness of cash flows. However, a well-developed description of this mechanism does not yet exist. The usual practice therefore is to model the effects of synergies via operating cash flows, keeping discount rates unchanged. </w:t>
      </w:r>
    </w:p>
    <w:p>
      <w:pPr>
        <w:pStyle w:val="Normal"/>
        <w:spacing w:lineRule="auto" w:line="276"/>
        <w:jc w:val="both"/>
        <w:rPr>
          <w:bCs/>
        </w:rPr>
      </w:pPr>
      <w:r>
        <w:rPr>
          <w:bCs/>
        </w:rPr>
      </w:r>
    </w:p>
    <w:p>
      <w:pPr>
        <w:pStyle w:val="Normal"/>
        <w:spacing w:lineRule="auto" w:line="276"/>
        <w:jc w:val="center"/>
        <w:rPr/>
      </w:pPr>
      <w:r>
        <w:rPr/>
        <w:t>Table 1: Synergy Operators and Value Drivers</w:t>
      </w:r>
    </w:p>
    <w:tbl>
      <w:tblPr>
        <w:tblW w:w="12456" w:type="dxa"/>
        <w:jc w:val="left"/>
        <w:tblInd w:w="720" w:type="dxa"/>
        <w:tblLayout w:type="fixed"/>
        <w:tblCellMar>
          <w:top w:w="0" w:type="dxa"/>
          <w:left w:w="108" w:type="dxa"/>
          <w:bottom w:w="0" w:type="dxa"/>
          <w:right w:w="108" w:type="dxa"/>
        </w:tblCellMar>
      </w:tblPr>
      <w:tblGrid>
        <w:gridCol w:w="2403"/>
        <w:gridCol w:w="7760"/>
        <w:gridCol w:w="974"/>
        <w:gridCol w:w="1319"/>
      </w:tblGrid>
      <w:tr>
        <w:trPr/>
        <w:tc>
          <w:tcPr>
            <w:tcW w:w="240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b/>
                <w:sz w:val="22"/>
                <w:szCs w:val="22"/>
                <w:lang w:val="en-SG"/>
              </w:rPr>
            </w:pPr>
            <w:r>
              <w:rPr>
                <w:rFonts w:eastAsia="Calibri"/>
                <w:b/>
                <w:sz w:val="22"/>
                <w:szCs w:val="22"/>
                <w:lang w:val="en-SG"/>
              </w:rPr>
              <w:t>Synergy Operator</w:t>
            </w:r>
          </w:p>
        </w:tc>
        <w:tc>
          <w:tcPr>
            <w:tcW w:w="776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b/>
                <w:sz w:val="22"/>
                <w:szCs w:val="22"/>
                <w:lang w:val="en-SG"/>
              </w:rPr>
            </w:pPr>
            <w:r>
              <w:rPr>
                <w:rFonts w:eastAsia="Calibri"/>
                <w:b/>
                <w:sz w:val="22"/>
                <w:szCs w:val="22"/>
                <w:lang w:val="en-SG"/>
              </w:rPr>
              <w:t>Examples</w:t>
            </w:r>
          </w:p>
        </w:tc>
        <w:tc>
          <w:tcPr>
            <w:tcW w:w="974"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b/>
                <w:sz w:val="22"/>
                <w:szCs w:val="22"/>
                <w:lang w:val="en-SG"/>
              </w:rPr>
            </w:pPr>
            <w:r>
              <w:rPr>
                <w:rFonts w:eastAsia="Calibri"/>
                <w:b/>
                <w:sz w:val="22"/>
                <w:szCs w:val="22"/>
                <w:lang w:val="en-SG"/>
              </w:rPr>
              <w:t>Two sided or One sided</w:t>
            </w:r>
          </w:p>
        </w:tc>
        <w:tc>
          <w:tcPr>
            <w:tcW w:w="1319"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b/>
                <w:sz w:val="22"/>
                <w:szCs w:val="22"/>
                <w:lang w:val="en-SG"/>
              </w:rPr>
            </w:pPr>
            <w:r>
              <w:rPr>
                <w:rFonts w:eastAsia="Calibri"/>
                <w:b/>
                <w:sz w:val="22"/>
                <w:szCs w:val="22"/>
                <w:lang w:val="en-SG"/>
              </w:rPr>
              <w:t>Value driver affected</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Consolidation</w:t>
            </w:r>
          </w:p>
        </w:tc>
        <w:tc>
          <w:tcPr>
            <w:tcW w:w="7760"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0"/>
              <w:contextualSpacing/>
              <w:rPr>
                <w:rFonts w:eastAsia="Calibri"/>
                <w:sz w:val="22"/>
                <w:szCs w:val="22"/>
                <w:lang w:val="en-SG"/>
              </w:rPr>
            </w:pPr>
            <w:r>
              <w:rPr>
                <w:rFonts w:eastAsia="Calibri"/>
                <w:sz w:val="22"/>
                <w:szCs w:val="22"/>
                <w:lang w:val="en-SG"/>
              </w:rPr>
              <w:t>Reduction in headcount/capital invested by merging departments or factories/ sharing tangible resources</w:t>
            </w:r>
          </w:p>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Sharing tangible assets such as a store location </w:t>
            </w:r>
          </w:p>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Shared services- Finance, HR, Treasury, Legal, Accounting </w:t>
            </w:r>
          </w:p>
        </w:tc>
        <w:tc>
          <w:tcPr>
            <w:tcW w:w="974"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One sided- usually on Target</w:t>
            </w:r>
          </w:p>
        </w:tc>
        <w:tc>
          <w:tcPr>
            <w:tcW w:w="1319"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SGA;</w:t>
            </w:r>
          </w:p>
          <w:p>
            <w:pPr>
              <w:pStyle w:val="Normal"/>
              <w:spacing w:before="0" w:after="0"/>
              <w:contextualSpacing/>
              <w:rPr>
                <w:rFonts w:eastAsia="Calibri"/>
                <w:sz w:val="22"/>
                <w:szCs w:val="22"/>
                <w:lang w:val="en-SG"/>
              </w:rPr>
            </w:pPr>
            <w:r>
              <w:rPr>
                <w:rFonts w:eastAsia="Times New Roman"/>
                <w:sz w:val="22"/>
                <w:szCs w:val="22"/>
                <w:lang w:val="en-SG"/>
              </w:rPr>
              <w:t xml:space="preserve"> </w:t>
            </w:r>
            <w:r>
              <w:rPr>
                <w:rFonts w:eastAsia="Calibri"/>
                <w:sz w:val="22"/>
                <w:szCs w:val="22"/>
                <w:lang w:val="en-SG"/>
              </w:rPr>
              <w:t>Capex; COGS</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Combination</w:t>
            </w:r>
          </w:p>
        </w:tc>
        <w:tc>
          <w:tcPr>
            <w:tcW w:w="7760"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Volume discounts from consolidating procurement volume </w:t>
            </w:r>
          </w:p>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Multi-market competition leading to forbearance </w:t>
            </w:r>
          </w:p>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Size based political influence </w:t>
            </w:r>
          </w:p>
          <w:p>
            <w:pPr>
              <w:pStyle w:val="Normal"/>
              <w:numPr>
                <w:ilvl w:val="0"/>
                <w:numId w:val="3"/>
              </w:numPr>
              <w:spacing w:before="0" w:after="0"/>
              <w:contextualSpacing/>
              <w:rPr>
                <w:rFonts w:eastAsia="Calibri"/>
                <w:sz w:val="22"/>
                <w:szCs w:val="22"/>
                <w:lang w:val="en-SG"/>
              </w:rPr>
            </w:pPr>
            <w:r>
              <w:rPr>
                <w:rFonts w:eastAsia="Calibri"/>
                <w:sz w:val="22"/>
                <w:szCs w:val="22"/>
                <w:lang w:val="en-SG"/>
              </w:rPr>
              <w:t>Pre-empt rivals accessing the same resources</w:t>
            </w:r>
          </w:p>
        </w:tc>
        <w:tc>
          <w:tcPr>
            <w:tcW w:w="974"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Two sided</w:t>
            </w:r>
          </w:p>
        </w:tc>
        <w:tc>
          <w:tcPr>
            <w:tcW w:w="1319"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Revenue;</w:t>
            </w:r>
          </w:p>
          <w:p>
            <w:pPr>
              <w:pStyle w:val="Normal"/>
              <w:spacing w:before="0" w:after="0"/>
              <w:contextualSpacing/>
              <w:rPr>
                <w:rFonts w:eastAsia="Calibri"/>
                <w:sz w:val="22"/>
                <w:szCs w:val="22"/>
                <w:lang w:val="en-SG"/>
              </w:rPr>
            </w:pPr>
            <w:r>
              <w:rPr>
                <w:rFonts w:eastAsia="Calibri"/>
                <w:sz w:val="22"/>
                <w:szCs w:val="22"/>
                <w:lang w:val="en-SG"/>
              </w:rPr>
              <w:t>COGS;</w:t>
            </w:r>
          </w:p>
          <w:p>
            <w:pPr>
              <w:pStyle w:val="Normal"/>
              <w:spacing w:before="0" w:after="0"/>
              <w:contextualSpacing/>
              <w:rPr>
                <w:rFonts w:eastAsia="Calibri"/>
                <w:sz w:val="22"/>
                <w:szCs w:val="22"/>
                <w:lang w:val="en-SG"/>
              </w:rPr>
            </w:pPr>
            <w:r>
              <w:rPr>
                <w:rFonts w:eastAsia="Calibri"/>
                <w:sz w:val="22"/>
                <w:szCs w:val="22"/>
                <w:lang w:val="en-SG"/>
              </w:rPr>
              <w:t>SGA;</w:t>
            </w:r>
          </w:p>
          <w:p>
            <w:pPr>
              <w:pStyle w:val="Normal"/>
              <w:spacing w:before="0" w:after="0"/>
              <w:contextualSpacing/>
              <w:rPr>
                <w:rFonts w:eastAsia="Calibri"/>
                <w:sz w:val="22"/>
                <w:szCs w:val="22"/>
                <w:lang w:val="en-SG"/>
              </w:rPr>
            </w:pPr>
            <w:r>
              <w:rPr>
                <w:rFonts w:eastAsia="Calibri"/>
                <w:sz w:val="22"/>
                <w:szCs w:val="22"/>
                <w:lang w:val="en-SG"/>
              </w:rPr>
              <w:t>Capex;</w:t>
            </w:r>
          </w:p>
        </w:tc>
      </w:tr>
      <w:tr>
        <w:trPr/>
        <w:tc>
          <w:tcPr>
            <w:tcW w:w="240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Customization</w:t>
            </w:r>
          </w:p>
        </w:tc>
        <w:tc>
          <w:tcPr>
            <w:tcW w:w="7760"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Creating customized bundle of product or services ( “solutions”) to meet the needs of particular clients </w:t>
            </w:r>
          </w:p>
          <w:p>
            <w:pPr>
              <w:pStyle w:val="Normal"/>
              <w:numPr>
                <w:ilvl w:val="0"/>
                <w:numId w:val="3"/>
              </w:numPr>
              <w:spacing w:before="0" w:after="0"/>
              <w:contextualSpacing/>
              <w:rPr>
                <w:rFonts w:eastAsia="Calibri"/>
                <w:sz w:val="22"/>
                <w:szCs w:val="22"/>
                <w:lang w:val="en-SG"/>
              </w:rPr>
            </w:pPr>
            <w:r>
              <w:rPr>
                <w:rFonts w:eastAsia="Calibri"/>
                <w:sz w:val="22"/>
                <w:szCs w:val="22"/>
                <w:lang w:val="en-SG"/>
              </w:rPr>
              <w:t>Joint R&amp;D/new product development</w:t>
            </w:r>
          </w:p>
          <w:p>
            <w:pPr>
              <w:pStyle w:val="Normal"/>
              <w:numPr>
                <w:ilvl w:val="0"/>
                <w:numId w:val="3"/>
              </w:numPr>
              <w:spacing w:before="0" w:after="0"/>
              <w:contextualSpacing/>
              <w:rPr>
                <w:rFonts w:eastAsia="Calibri"/>
                <w:sz w:val="22"/>
                <w:szCs w:val="22"/>
                <w:lang w:val="en-SG"/>
              </w:rPr>
            </w:pPr>
            <w:r>
              <w:rPr>
                <w:rFonts w:eastAsia="Calibri"/>
                <w:sz w:val="22"/>
                <w:szCs w:val="22"/>
                <w:lang w:val="en-SG"/>
              </w:rPr>
              <w:t>Transferring  intangible assets such as best practice, knowledge or IP from one business to another to improve operations</w:t>
            </w:r>
          </w:p>
        </w:tc>
        <w:tc>
          <w:tcPr>
            <w:tcW w:w="974"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One sided or two sided</w:t>
            </w:r>
          </w:p>
        </w:tc>
        <w:tc>
          <w:tcPr>
            <w:tcW w:w="1319"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Revenue;</w:t>
            </w:r>
          </w:p>
          <w:p>
            <w:pPr>
              <w:pStyle w:val="Normal"/>
              <w:spacing w:before="0" w:after="0"/>
              <w:contextualSpacing/>
              <w:rPr>
                <w:rFonts w:eastAsia="Calibri"/>
                <w:sz w:val="22"/>
                <w:szCs w:val="22"/>
                <w:lang w:val="en-SG"/>
              </w:rPr>
            </w:pPr>
            <w:r>
              <w:rPr>
                <w:rFonts w:eastAsia="Calibri"/>
                <w:sz w:val="22"/>
                <w:szCs w:val="22"/>
                <w:lang w:val="en-SG"/>
              </w:rPr>
              <w:t>COGS;</w:t>
            </w:r>
          </w:p>
          <w:p>
            <w:pPr>
              <w:pStyle w:val="Normal"/>
              <w:spacing w:before="0" w:after="0"/>
              <w:contextualSpacing/>
              <w:rPr>
                <w:sz w:val="22"/>
                <w:szCs w:val="22"/>
                <w:lang w:val="en-SG"/>
              </w:rPr>
            </w:pPr>
            <w:r>
              <w:rPr>
                <w:rFonts w:eastAsia="Times New Roman"/>
                <w:sz w:val="22"/>
                <w:szCs w:val="22"/>
                <w:lang w:val="en-SG"/>
              </w:rPr>
              <w:t xml:space="preserve"> </w:t>
            </w:r>
            <w:r>
              <w:rPr>
                <w:rFonts w:eastAsia="Calibri"/>
                <w:sz w:val="22"/>
                <w:szCs w:val="22"/>
                <w:lang w:val="en-SG"/>
              </w:rPr>
              <w:t>SGA;</w:t>
            </w:r>
          </w:p>
          <w:p>
            <w:pPr>
              <w:pStyle w:val="Normal"/>
              <w:spacing w:before="0" w:after="0"/>
              <w:contextualSpacing/>
              <w:rPr>
                <w:rFonts w:eastAsia="Calibri"/>
                <w:sz w:val="22"/>
                <w:szCs w:val="22"/>
                <w:lang w:val="en-SG"/>
              </w:rPr>
            </w:pPr>
            <w:r>
              <w:rPr>
                <w:rFonts w:eastAsia="Calibri"/>
                <w:sz w:val="22"/>
                <w:szCs w:val="22"/>
                <w:lang w:val="en-SG"/>
              </w:rPr>
              <w:t>Capex;</w:t>
              <w:br/>
            </w:r>
          </w:p>
        </w:tc>
      </w:tr>
      <w:tr>
        <w:trPr/>
        <w:tc>
          <w:tcPr>
            <w:tcW w:w="240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Connection</w:t>
            </w:r>
          </w:p>
        </w:tc>
        <w:tc>
          <w:tcPr>
            <w:tcW w:w="7760"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Bundling products or services to reduce search and transaction costs for customers- one stop shopping </w:t>
            </w:r>
          </w:p>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Cross selling of products to each-others customers </w:t>
            </w:r>
          </w:p>
          <w:p>
            <w:pPr>
              <w:pStyle w:val="Normal"/>
              <w:numPr>
                <w:ilvl w:val="0"/>
                <w:numId w:val="3"/>
              </w:numPr>
              <w:spacing w:before="0" w:after="0"/>
              <w:contextualSpacing/>
              <w:rPr>
                <w:rFonts w:eastAsia="Calibri"/>
                <w:sz w:val="22"/>
                <w:szCs w:val="22"/>
                <w:lang w:val="en-SG"/>
              </w:rPr>
            </w:pPr>
            <w:r>
              <w:rPr>
                <w:rFonts w:eastAsia="Calibri"/>
                <w:sz w:val="22"/>
                <w:szCs w:val="22"/>
                <w:lang w:val="en-SG"/>
              </w:rPr>
              <w:t>Linking different parts of the two value chains, such as distribution channels to production capabilities</w:t>
            </w:r>
          </w:p>
          <w:p>
            <w:pPr>
              <w:pStyle w:val="Normal"/>
              <w:numPr>
                <w:ilvl w:val="0"/>
                <w:numId w:val="3"/>
              </w:numPr>
              <w:spacing w:before="0" w:after="0"/>
              <w:contextualSpacing/>
              <w:rPr>
                <w:rFonts w:eastAsia="Calibri"/>
                <w:sz w:val="22"/>
                <w:szCs w:val="22"/>
                <w:lang w:val="en-SG"/>
              </w:rPr>
            </w:pPr>
            <w:r>
              <w:rPr>
                <w:rFonts w:eastAsia="Calibri"/>
                <w:sz w:val="22"/>
                <w:szCs w:val="22"/>
                <w:lang w:val="en-SG"/>
              </w:rPr>
              <w:t xml:space="preserve">Sharing intangible assets such as a common brand </w:t>
            </w:r>
          </w:p>
        </w:tc>
        <w:tc>
          <w:tcPr>
            <w:tcW w:w="974"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Two sided</w:t>
            </w:r>
          </w:p>
        </w:tc>
        <w:tc>
          <w:tcPr>
            <w:tcW w:w="1319"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Calibri"/>
                <w:sz w:val="22"/>
                <w:szCs w:val="22"/>
                <w:lang w:val="en-SG"/>
              </w:rPr>
            </w:pPr>
            <w:r>
              <w:rPr>
                <w:rFonts w:eastAsia="Calibri"/>
                <w:sz w:val="22"/>
                <w:szCs w:val="22"/>
                <w:lang w:val="en-SG"/>
              </w:rPr>
              <w:t>Revenue;</w:t>
            </w:r>
          </w:p>
          <w:p>
            <w:pPr>
              <w:pStyle w:val="Normal"/>
              <w:spacing w:before="0" w:after="0"/>
              <w:contextualSpacing/>
              <w:rPr>
                <w:rFonts w:eastAsia="Calibri"/>
                <w:sz w:val="22"/>
                <w:szCs w:val="22"/>
                <w:lang w:val="en-SG"/>
              </w:rPr>
            </w:pPr>
            <w:r>
              <w:rPr>
                <w:rFonts w:eastAsia="Calibri"/>
                <w:sz w:val="22"/>
                <w:szCs w:val="22"/>
                <w:lang w:val="en-SG"/>
              </w:rPr>
            </w:r>
          </w:p>
        </w:tc>
      </w:tr>
    </w:tbl>
    <w:p>
      <w:pPr>
        <w:pStyle w:val="Normal"/>
        <w:spacing w:lineRule="auto" w:line="276"/>
        <w:jc w:val="both"/>
        <w:rPr>
          <w:bCs/>
        </w:rPr>
      </w:pPr>
      <w:r>
        <w:br w:type="page"/>
      </w:r>
      <w:r>
        <w:rPr>
          <w:b/>
          <w:bCs/>
        </w:rPr>
        <w:t xml:space="preserve">Example:  </w:t>
      </w:r>
      <w:r>
        <w:rPr>
          <w:bCs/>
        </w:rPr>
        <w:t xml:space="preserve">Let’s consider a hypothetical example of valuing realizable synergies between two businesses, A and B. For simplicity, we assume both businesses have identical </w:t>
      </w:r>
      <w:del w:id="6" w:author="Phanish Puranam" w:date="2015-05-16T16:28:00Z">
        <w:r>
          <w:rPr>
            <w:bCs/>
          </w:rPr>
          <w:delText xml:space="preserve">ancial positions, identical </w:delText>
        </w:r>
      </w:del>
      <w:r>
        <w:rPr>
          <w:bCs/>
        </w:rPr>
        <w:t>cost of capital</w:t>
      </w:r>
      <w:del w:id="7" w:author="Phanish Puranam" w:date="2015-05-16T16:28:00Z">
        <w:r>
          <w:rPr>
            <w:bCs/>
          </w:rPr>
          <w:delText>, and identical annual revenues of 100 million dollars</w:delText>
        </w:r>
      </w:del>
      <w:r>
        <w:rPr>
          <w:bCs/>
        </w:rPr>
        <w:t>. We will assume that both businesses are commonly owned and operated. Finally, let’s assume that a qualitative analysis of the synergies, translated into assumptions about the quantitative impact on value drivers gives us the following table.</w:t>
      </w:r>
    </w:p>
    <w:p>
      <w:pPr>
        <w:pStyle w:val="Normal"/>
        <w:spacing w:lineRule="auto" w:line="276"/>
        <w:rPr>
          <w:bCs/>
        </w:rPr>
      </w:pPr>
      <w:r>
        <w:rPr>
          <w:bCs/>
        </w:rPr>
      </w:r>
    </w:p>
    <w:p>
      <w:pPr>
        <w:pStyle w:val="Normal"/>
        <w:spacing w:lineRule="auto" w:line="276"/>
        <w:jc w:val="center"/>
        <w:rPr/>
      </w:pPr>
      <w:r>
        <w:rPr>
          <w:bCs/>
          <w:i/>
        </w:rPr>
        <w:t>Table 2. Estimated impact on B</w:t>
      </w:r>
      <w:r>
        <w:rPr/>
        <w:t>usiness A</w:t>
      </w:r>
    </w:p>
    <w:tbl>
      <w:tblPr>
        <w:tblW w:w="8856" w:type="dxa"/>
        <w:jc w:val="center"/>
        <w:tblInd w:w="0" w:type="dxa"/>
        <w:tblLayout w:type="fixed"/>
        <w:tblCellMar>
          <w:top w:w="0" w:type="dxa"/>
          <w:left w:w="108" w:type="dxa"/>
          <w:bottom w:w="0" w:type="dxa"/>
          <w:right w:w="108" w:type="dxa"/>
        </w:tblCellMar>
      </w:tblPr>
      <w:tblGrid>
        <w:gridCol w:w="2214"/>
        <w:gridCol w:w="2214"/>
        <w:gridCol w:w="2214"/>
        <w:gridCol w:w="2214"/>
      </w:tblGrid>
      <w:tr>
        <w:trPr/>
        <w:tc>
          <w:tcPr>
            <w:tcW w:w="2214" w:type="dxa"/>
            <w:tcBorders>
              <w:top w:val="single" w:sz="4" w:space="0" w:color="000000"/>
              <w:left w:val="single" w:sz="4" w:space="0" w:color="000000"/>
              <w:bottom w:val="single" w:sz="4" w:space="0" w:color="000000"/>
              <w:right w:val="single" w:sz="4" w:space="0" w:color="000000"/>
            </w:tcBorders>
          </w:tcPr>
          <w:p>
            <w:pPr>
              <w:pStyle w:val="Normal"/>
              <w:rPr>
                <w:b/>
                <w:bCs/>
              </w:rPr>
            </w:pPr>
            <w:r>
              <w:rPr>
                <w:b/>
                <w:bCs/>
              </w:rPr>
              <w:t>Synergy Operator</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
                <w:bCs/>
              </w:rPr>
            </w:pPr>
            <w:r>
              <w:rPr>
                <w:b/>
                <w:bCs/>
              </w:rPr>
              <w:t>Comments</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
                <w:bCs/>
              </w:rPr>
            </w:pPr>
            <w:r>
              <w:rPr>
                <w:b/>
                <w:bCs/>
              </w:rPr>
              <w:t>Value driver impacted</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
                <w:bCs/>
              </w:rPr>
            </w:pPr>
            <w:r>
              <w:rPr>
                <w:b/>
                <w:bCs/>
              </w:rPr>
              <w:t xml:space="preserve">Assumption </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Consolidation</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Redundancy in operational staff can be eliminated by consolidating operations across A &amp; B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SG&amp;A</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Reduces from current level of 25% of sales to 23%</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Combination</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Increased bargaining power with suppliers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COGS</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Reduces from current level of 50% of sales to 48%</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Customization</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Application of design expertise from business B improves A’s products and consumer’s willingness to pay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Sales</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Sales growth jumps from current 2% to 4% p.a. </w:t>
            </w:r>
          </w:p>
          <w:p>
            <w:pPr>
              <w:pStyle w:val="Normal"/>
              <w:rPr>
                <w:bCs/>
                <w:highlight w:val="yellow"/>
              </w:rPr>
            </w:pPr>
            <w:r>
              <w:rPr>
                <w:bCs/>
                <w:highlight w:val="yellow"/>
              </w:rPr>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Connection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Cross-selling A &amp; B’s products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Sales</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Sales growth jumps from current 2% to 5% p.a. (if done in together with Customization, then the joint effect is 6% from 2%)</w:t>
            </w:r>
          </w:p>
          <w:p>
            <w:pPr>
              <w:pStyle w:val="Normal"/>
              <w:rPr>
                <w:bCs/>
                <w:highlight w:val="yellow"/>
              </w:rPr>
            </w:pPr>
            <w:r>
              <w:rPr>
                <w:bCs/>
                <w:highlight w:val="yellow"/>
              </w:rPr>
            </w:r>
          </w:p>
        </w:tc>
      </w:tr>
    </w:tbl>
    <w:p>
      <w:pPr>
        <w:pStyle w:val="Normal"/>
        <w:spacing w:lineRule="auto" w:line="276"/>
        <w:rPr>
          <w:bCs/>
        </w:rPr>
      </w:pPr>
      <w:r>
        <w:rPr>
          <w:bCs/>
        </w:rPr>
      </w:r>
    </w:p>
    <w:p>
      <w:pPr>
        <w:pStyle w:val="Normal"/>
        <w:spacing w:lineRule="auto" w:line="276"/>
        <w:rPr>
          <w:bCs/>
        </w:rPr>
      </w:pPr>
      <w:r>
        <w:rPr>
          <w:bCs/>
        </w:rPr>
      </w:r>
    </w:p>
    <w:p>
      <w:pPr>
        <w:pStyle w:val="Normal"/>
        <w:spacing w:lineRule="auto" w:line="276"/>
        <w:jc w:val="center"/>
        <w:rPr/>
      </w:pPr>
      <w:r>
        <w:rPr>
          <w:bCs/>
          <w:i/>
        </w:rPr>
        <w:t>Table 3. Estimated i</w:t>
      </w:r>
      <w:r>
        <w:rPr/>
        <w:t>mpact on Business B</w:t>
      </w:r>
    </w:p>
    <w:tbl>
      <w:tblPr>
        <w:tblW w:w="8856" w:type="dxa"/>
        <w:jc w:val="center"/>
        <w:tblInd w:w="0" w:type="dxa"/>
        <w:tblLayout w:type="fixed"/>
        <w:tblCellMar>
          <w:top w:w="0" w:type="dxa"/>
          <w:left w:w="108" w:type="dxa"/>
          <w:bottom w:w="0" w:type="dxa"/>
          <w:right w:w="108" w:type="dxa"/>
        </w:tblCellMar>
      </w:tblPr>
      <w:tblGrid>
        <w:gridCol w:w="2214"/>
        <w:gridCol w:w="2214"/>
        <w:gridCol w:w="2214"/>
        <w:gridCol w:w="2214"/>
      </w:tblGrid>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Synergy Operator</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Comments</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Value driver impacted</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Assumption </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Consolidation</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None</w:t>
            </w:r>
          </w:p>
        </w:tc>
        <w:tc>
          <w:tcPr>
            <w:tcW w:w="2214" w:type="dxa"/>
            <w:tcBorders>
              <w:top w:val="single" w:sz="4" w:space="0" w:color="000000"/>
              <w:left w:val="single" w:sz="4" w:space="0" w:color="000000"/>
              <w:bottom w:val="single" w:sz="4" w:space="0" w:color="000000"/>
              <w:right w:val="single" w:sz="4" w:space="0" w:color="000000"/>
            </w:tcBorders>
          </w:tcPr>
          <w:p>
            <w:pPr>
              <w:pStyle w:val="Normal"/>
              <w:snapToGrid w:val="false"/>
              <w:rPr>
                <w:bCs/>
              </w:rPr>
            </w:pPr>
            <w:r>
              <w:rPr>
                <w:bCs/>
              </w:rPr>
            </w:r>
          </w:p>
        </w:tc>
        <w:tc>
          <w:tcPr>
            <w:tcW w:w="2214" w:type="dxa"/>
            <w:tcBorders>
              <w:top w:val="single" w:sz="4" w:space="0" w:color="000000"/>
              <w:left w:val="single" w:sz="4" w:space="0" w:color="000000"/>
              <w:bottom w:val="single" w:sz="4" w:space="0" w:color="000000"/>
              <w:right w:val="single" w:sz="4" w:space="0" w:color="000000"/>
            </w:tcBorders>
          </w:tcPr>
          <w:p>
            <w:pPr>
              <w:pStyle w:val="Normal"/>
              <w:snapToGrid w:val="false"/>
              <w:rPr>
                <w:bCs/>
              </w:rPr>
            </w:pPr>
            <w:r>
              <w:rPr>
                <w:bCs/>
              </w:rPr>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Combination</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Increased bargaining power with suppliers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COGS</w:t>
            </w:r>
          </w:p>
        </w:tc>
        <w:tc>
          <w:tcPr>
            <w:tcW w:w="2214" w:type="dxa"/>
            <w:tcBorders>
              <w:top w:val="single" w:sz="4" w:space="0" w:color="000000"/>
              <w:left w:val="single" w:sz="4" w:space="0" w:color="000000"/>
              <w:bottom w:val="single" w:sz="4" w:space="0" w:color="000000"/>
              <w:right w:val="single" w:sz="4" w:space="0" w:color="000000"/>
            </w:tcBorders>
          </w:tcPr>
          <w:p>
            <w:pPr>
              <w:pStyle w:val="Normal"/>
              <w:rPr/>
            </w:pPr>
            <w:r>
              <w:rPr>
                <w:bCs/>
              </w:rPr>
              <w:t>Reduces from current level of 50% of sales to 48%</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Customization</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None</w:t>
            </w:r>
          </w:p>
        </w:tc>
        <w:tc>
          <w:tcPr>
            <w:tcW w:w="2214" w:type="dxa"/>
            <w:tcBorders>
              <w:top w:val="single" w:sz="4" w:space="0" w:color="000000"/>
              <w:left w:val="single" w:sz="4" w:space="0" w:color="000000"/>
              <w:bottom w:val="single" w:sz="4" w:space="0" w:color="000000"/>
              <w:right w:val="single" w:sz="4" w:space="0" w:color="000000"/>
            </w:tcBorders>
          </w:tcPr>
          <w:p>
            <w:pPr>
              <w:pStyle w:val="Normal"/>
              <w:snapToGrid w:val="false"/>
              <w:rPr>
                <w:bCs/>
              </w:rPr>
            </w:pPr>
            <w:r>
              <w:rPr>
                <w:bCs/>
              </w:rPr>
            </w:r>
          </w:p>
        </w:tc>
        <w:tc>
          <w:tcPr>
            <w:tcW w:w="2214" w:type="dxa"/>
            <w:tcBorders>
              <w:top w:val="single" w:sz="4" w:space="0" w:color="000000"/>
              <w:left w:val="single" w:sz="4" w:space="0" w:color="000000"/>
              <w:bottom w:val="single" w:sz="4" w:space="0" w:color="000000"/>
              <w:right w:val="single" w:sz="4" w:space="0" w:color="000000"/>
            </w:tcBorders>
          </w:tcPr>
          <w:p>
            <w:pPr>
              <w:pStyle w:val="Normal"/>
              <w:snapToGrid w:val="false"/>
              <w:rPr>
                <w:bCs/>
              </w:rPr>
            </w:pPr>
            <w:r>
              <w:rPr>
                <w:bCs/>
              </w:rPr>
            </w:r>
          </w:p>
        </w:tc>
      </w:tr>
      <w:tr>
        <w:trPr/>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Connection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 xml:space="preserve">Cross-selling A &amp; B’s products </w:t>
            </w:r>
          </w:p>
        </w:tc>
        <w:tc>
          <w:tcPr>
            <w:tcW w:w="221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Sales</w:t>
            </w:r>
          </w:p>
        </w:tc>
        <w:tc>
          <w:tcPr>
            <w:tcW w:w="2214" w:type="dxa"/>
            <w:tcBorders>
              <w:top w:val="single" w:sz="4" w:space="0" w:color="000000"/>
              <w:left w:val="single" w:sz="4" w:space="0" w:color="000000"/>
              <w:bottom w:val="single" w:sz="4" w:space="0" w:color="000000"/>
              <w:right w:val="single" w:sz="4" w:space="0" w:color="000000"/>
            </w:tcBorders>
          </w:tcPr>
          <w:p>
            <w:pPr>
              <w:pStyle w:val="Normal"/>
              <w:rPr/>
            </w:pPr>
            <w:r>
              <w:rPr>
                <w:bCs/>
              </w:rPr>
              <w:t xml:space="preserve">Sales growth jumps from current 2% to 4% p.a. </w:t>
            </w:r>
          </w:p>
        </w:tc>
      </w:tr>
    </w:tbl>
    <w:p>
      <w:pPr>
        <w:pStyle w:val="Normal"/>
        <w:spacing w:lineRule="auto" w:line="276"/>
        <w:rPr>
          <w:bCs/>
        </w:rPr>
      </w:pPr>
      <w:r>
        <w:rPr>
          <w:bCs/>
        </w:rPr>
      </w:r>
    </w:p>
    <w:p>
      <w:pPr>
        <w:pStyle w:val="Normal"/>
        <w:spacing w:lineRule="auto" w:line="276"/>
        <w:rPr>
          <w:bCs/>
        </w:rPr>
      </w:pPr>
      <w:r>
        <w:rPr>
          <w:bCs/>
        </w:rPr>
        <w:t xml:space="preserve">Note that Consolidation and Customization have one-sided effects (on A only). As a consequence the synergy extraction costs are assumed to be 10% of SGA in business A but only 8% in business B.  </w:t>
      </w:r>
    </w:p>
    <w:p>
      <w:pPr>
        <w:pStyle w:val="Normal"/>
        <w:spacing w:lineRule="auto" w:line="276"/>
        <w:rPr>
          <w:bCs/>
        </w:rPr>
      </w:pPr>
      <w:r>
        <w:rPr>
          <w:bCs/>
        </w:rPr>
      </w:r>
    </w:p>
    <w:p>
      <w:pPr>
        <w:pStyle w:val="Normal"/>
        <w:spacing w:lineRule="auto" w:line="276"/>
        <w:rPr>
          <w:bCs/>
        </w:rPr>
      </w:pPr>
      <w:r>
        <w:rPr>
          <w:bCs/>
        </w:rPr>
        <w:t>A summary of remaining assumptions needed to compute the Net Present Value of cash flows from the two businesses is as follows:</w:t>
      </w:r>
    </w:p>
    <w:p>
      <w:pPr>
        <w:pStyle w:val="Normal"/>
        <w:numPr>
          <w:ilvl w:val="0"/>
          <w:numId w:val="2"/>
        </w:numPr>
        <w:spacing w:lineRule="auto" w:line="276"/>
        <w:rPr>
          <w:bCs/>
        </w:rPr>
      </w:pPr>
      <w:r>
        <w:rPr>
          <w:bCs/>
        </w:rPr>
        <w:t>Taxes : 40%</w:t>
      </w:r>
    </w:p>
    <w:p>
      <w:pPr>
        <w:pStyle w:val="Normal"/>
        <w:numPr>
          <w:ilvl w:val="0"/>
          <w:numId w:val="2"/>
        </w:numPr>
        <w:spacing w:lineRule="auto" w:line="276"/>
        <w:rPr>
          <w:bCs/>
        </w:rPr>
      </w:pPr>
      <w:r>
        <w:rPr>
          <w:bCs/>
        </w:rPr>
        <w:t>Depreciation &amp; Other deductions (including interest payments): 15 and 9 million dollars respectively for A, and 5 and 3 for B, every year</w:t>
      </w:r>
    </w:p>
    <w:p>
      <w:pPr>
        <w:pStyle w:val="Normal"/>
        <w:numPr>
          <w:ilvl w:val="0"/>
          <w:numId w:val="2"/>
        </w:numPr>
        <w:spacing w:lineRule="auto" w:line="276"/>
        <w:rPr>
          <w:bCs/>
        </w:rPr>
      </w:pPr>
      <w:r>
        <w:rPr>
          <w:bCs/>
        </w:rPr>
        <w:t>Capex: at replacement levels</w:t>
      </w:r>
    </w:p>
    <w:p>
      <w:pPr>
        <w:pStyle w:val="Normal"/>
        <w:numPr>
          <w:ilvl w:val="0"/>
          <w:numId w:val="2"/>
        </w:numPr>
        <w:spacing w:lineRule="auto" w:line="276"/>
        <w:rPr>
          <w:bCs/>
        </w:rPr>
      </w:pPr>
      <w:r>
        <w:rPr>
          <w:bCs/>
        </w:rPr>
        <w:t>Last year of operations: 2015</w:t>
      </w:r>
    </w:p>
    <w:p>
      <w:pPr>
        <w:pStyle w:val="Normal"/>
        <w:numPr>
          <w:ilvl w:val="0"/>
          <w:numId w:val="2"/>
        </w:numPr>
        <w:spacing w:lineRule="auto" w:line="276"/>
        <w:rPr>
          <w:bCs/>
        </w:rPr>
      </w:pPr>
      <w:r>
        <w:rPr>
          <w:bCs/>
        </w:rPr>
        <w:t>Working capital requirements: 25% of revenues</w:t>
      </w:r>
    </w:p>
    <w:p>
      <w:pPr>
        <w:pStyle w:val="Normal"/>
        <w:numPr>
          <w:ilvl w:val="0"/>
          <w:numId w:val="2"/>
        </w:numPr>
        <w:spacing w:lineRule="auto" w:line="276"/>
        <w:rPr>
          <w:bCs/>
        </w:rPr>
      </w:pPr>
      <w:r>
        <w:rPr>
          <w:bCs/>
        </w:rPr>
        <w:t>Terminal growth rate: 1% (terminal value is free cash flow in the next year divided by cost of capital-terminal growth rate)</w:t>
      </w:r>
    </w:p>
    <w:p>
      <w:pPr>
        <w:pStyle w:val="Normal"/>
        <w:numPr>
          <w:ilvl w:val="0"/>
          <w:numId w:val="2"/>
        </w:numPr>
        <w:spacing w:lineRule="auto" w:line="276"/>
        <w:rPr>
          <w:bCs/>
        </w:rPr>
      </w:pPr>
      <w:r>
        <w:rPr>
          <w:bCs/>
        </w:rPr>
        <w:t xml:space="preserve">Cost of capital: 10% </w:t>
      </w:r>
      <w:r>
        <w:br w:type="page"/>
      </w:r>
    </w:p>
    <w:p>
      <w:pPr>
        <w:pStyle w:val="Normal"/>
        <w:spacing w:lineRule="auto" w:line="276"/>
        <w:rPr>
          <w:b/>
          <w:bCs/>
        </w:rPr>
      </w:pPr>
      <w:r>
        <w:rPr>
          <w:b/>
          <w:bCs/>
        </w:rPr>
        <w:t>The summary of the analysis is presented in Table 3. Detailed NPV computations can be found in Tables 4-7</w:t>
      </w:r>
    </w:p>
    <w:p>
      <w:pPr>
        <w:pStyle w:val="Normal"/>
        <w:spacing w:lineRule="auto" w:line="276"/>
        <w:rPr>
          <w:b/>
          <w:bCs/>
        </w:rPr>
      </w:pPr>
      <w:r>
        <w:rPr>
          <w:b/>
          <w:bCs/>
        </w:rPr>
      </w:r>
    </w:p>
    <w:p>
      <w:pPr>
        <w:pStyle w:val="Normal"/>
        <w:spacing w:lineRule="auto" w:line="276"/>
        <w:jc w:val="center"/>
        <w:rPr/>
      </w:pPr>
      <w:r>
        <w:rPr/>
        <w:t>Table 2: Impact of synergies (in million dollars)</w:t>
      </w:r>
    </w:p>
    <w:tbl>
      <w:tblPr>
        <w:tblW w:w="13176" w:type="dxa"/>
        <w:jc w:val="left"/>
        <w:tblInd w:w="0" w:type="dxa"/>
        <w:tblLayout w:type="fixed"/>
        <w:tblCellMar>
          <w:top w:w="0" w:type="dxa"/>
          <w:left w:w="108" w:type="dxa"/>
          <w:bottom w:w="0" w:type="dxa"/>
          <w:right w:w="108" w:type="dxa"/>
        </w:tblCellMar>
      </w:tblPr>
      <w:tblGrid>
        <w:gridCol w:w="3294"/>
        <w:gridCol w:w="3294"/>
        <w:gridCol w:w="3294"/>
        <w:gridCol w:w="3294"/>
      </w:tblGrid>
      <w:tr>
        <w:trPr/>
        <w:tc>
          <w:tcPr>
            <w:tcW w:w="3294" w:type="dxa"/>
            <w:tcBorders>
              <w:top w:val="single" w:sz="4" w:space="0" w:color="000000"/>
              <w:left w:val="single" w:sz="4" w:space="0" w:color="000000"/>
              <w:bottom w:val="single" w:sz="4" w:space="0" w:color="000000"/>
              <w:right w:val="single" w:sz="4" w:space="0" w:color="000000"/>
            </w:tcBorders>
          </w:tcPr>
          <w:p>
            <w:pPr>
              <w:pStyle w:val="Normal"/>
              <w:snapToGrid w:val="false"/>
              <w:rPr>
                <w:b/>
                <w:bCs/>
              </w:rPr>
            </w:pPr>
            <w:r>
              <w:rPr>
                <w:b/>
                <w:bCs/>
              </w:rPr>
            </w:r>
          </w:p>
        </w:tc>
        <w:tc>
          <w:tcPr>
            <w:tcW w:w="3294" w:type="dxa"/>
            <w:tcBorders>
              <w:top w:val="single" w:sz="4" w:space="0" w:color="000000"/>
              <w:left w:val="single" w:sz="4" w:space="0" w:color="000000"/>
              <w:bottom w:val="single" w:sz="4" w:space="0" w:color="000000"/>
              <w:right w:val="single" w:sz="4" w:space="0" w:color="000000"/>
            </w:tcBorders>
          </w:tcPr>
          <w:p>
            <w:pPr>
              <w:pStyle w:val="Normal"/>
              <w:jc w:val="center"/>
              <w:rPr>
                <w:b/>
                <w:bCs/>
              </w:rPr>
            </w:pPr>
            <w:r>
              <w:rPr>
                <w:b/>
                <w:bCs/>
              </w:rPr>
              <w:t>Business A</w:t>
            </w:r>
          </w:p>
        </w:tc>
        <w:tc>
          <w:tcPr>
            <w:tcW w:w="3294" w:type="dxa"/>
            <w:tcBorders>
              <w:top w:val="single" w:sz="4" w:space="0" w:color="000000"/>
              <w:left w:val="single" w:sz="4" w:space="0" w:color="000000"/>
              <w:bottom w:val="single" w:sz="4" w:space="0" w:color="000000"/>
              <w:right w:val="single" w:sz="4" w:space="0" w:color="000000"/>
            </w:tcBorders>
          </w:tcPr>
          <w:p>
            <w:pPr>
              <w:pStyle w:val="Normal"/>
              <w:jc w:val="center"/>
              <w:rPr>
                <w:b/>
                <w:bCs/>
              </w:rPr>
            </w:pPr>
            <w:r>
              <w:rPr>
                <w:b/>
                <w:bCs/>
              </w:rPr>
              <w:t>Business B</w:t>
            </w:r>
          </w:p>
        </w:tc>
        <w:tc>
          <w:tcPr>
            <w:tcW w:w="3294" w:type="dxa"/>
            <w:tcBorders>
              <w:top w:val="single" w:sz="4" w:space="0" w:color="000000"/>
              <w:left w:val="single" w:sz="4" w:space="0" w:color="000000"/>
              <w:bottom w:val="single" w:sz="4" w:space="0" w:color="000000"/>
              <w:right w:val="single" w:sz="4" w:space="0" w:color="000000"/>
            </w:tcBorders>
          </w:tcPr>
          <w:p>
            <w:pPr>
              <w:pStyle w:val="Normal"/>
              <w:jc w:val="center"/>
              <w:rPr>
                <w:b/>
                <w:bCs/>
              </w:rPr>
            </w:pPr>
            <w:r>
              <w:rPr>
                <w:b/>
                <w:bCs/>
              </w:rPr>
              <w:t>Cumulative</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NPV of cash flows without Synergies</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lang w:val="en-GB" w:eastAsia="en-GB"/>
              </w:rPr>
            </w:pPr>
            <w:r>
              <w:rPr/>
              <w:t>448.33</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115.29</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563.61</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NPV of cash flows with Synergies</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503.67</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139.82</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643.49</w:t>
            </w:r>
          </w:p>
        </w:tc>
      </w:tr>
      <w:tr>
        <w:trPr/>
        <w:tc>
          <w:tcPr>
            <w:tcW w:w="3294" w:type="dxa"/>
            <w:tcBorders>
              <w:top w:val="single" w:sz="4" w:space="0" w:color="000000"/>
              <w:left w:val="single" w:sz="4" w:space="0" w:color="000000"/>
              <w:bottom w:val="single" w:sz="4" w:space="0" w:color="000000"/>
              <w:right w:val="single" w:sz="4" w:space="0" w:color="000000"/>
            </w:tcBorders>
          </w:tcPr>
          <w:p>
            <w:pPr>
              <w:pStyle w:val="Normal"/>
              <w:rPr>
                <w:bCs/>
              </w:rPr>
            </w:pPr>
            <w:r>
              <w:rPr>
                <w:bCs/>
              </w:rPr>
              <w:t>Impact of Synergy</w:t>
            </w:r>
          </w:p>
          <w:p>
            <w:pPr>
              <w:pStyle w:val="Normal"/>
              <w:rPr>
                <w:bCs/>
              </w:rPr>
            </w:pPr>
            <w:r>
              <w:rPr>
                <w:bCs/>
              </w:rPr>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55.35</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24.53</w:t>
            </w:r>
          </w:p>
        </w:tc>
        <w:tc>
          <w:tcPr>
            <w:tcW w:w="32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79.88</w:t>
            </w:r>
          </w:p>
        </w:tc>
      </w:tr>
    </w:tbl>
    <w:p>
      <w:pPr>
        <w:pStyle w:val="Normal"/>
        <w:spacing w:lineRule="auto" w:line="276"/>
        <w:rPr>
          <w:bCs/>
        </w:rPr>
      </w:pPr>
      <w:r>
        <w:rPr>
          <w:bCs/>
        </w:rPr>
      </w:r>
    </w:p>
    <w:p>
      <w:pPr>
        <w:pStyle w:val="Normal"/>
        <w:spacing w:lineRule="auto" w:line="276"/>
        <w:jc w:val="both"/>
        <w:rPr>
          <w:bCs/>
        </w:rPr>
      </w:pPr>
      <w:r>
        <w:rPr>
          <w:bCs/>
        </w:rPr>
        <w:t>This analysis shows that the impact of realized synergies could significantly increase the value of cash flows of the two businesses (+ 14%), but the absolute impact would be felt more on business A then B.</w:t>
      </w:r>
      <w:r>
        <w:rPr>
          <w:b/>
          <w:bCs/>
        </w:rPr>
        <w:t xml:space="preserve"> </w:t>
      </w:r>
      <w:r>
        <w:rPr>
          <w:bCs/>
        </w:rPr>
        <w:t>A word of caution: ultimately these are still projections.</w:t>
      </w:r>
      <w:r>
        <w:rPr>
          <w:b/>
          <w:bCs/>
        </w:rPr>
        <w:t xml:space="preserve"> </w:t>
      </w:r>
      <w:r>
        <w:rPr>
          <w:bCs/>
        </w:rPr>
        <w:t>In practice, more information comes to light as the synergy realization projects get underway, changing these forecasts considerably.</w:t>
      </w:r>
    </w:p>
    <w:p>
      <w:pPr>
        <w:pStyle w:val="Normal"/>
        <w:spacing w:lineRule="auto" w:line="276"/>
        <w:jc w:val="both"/>
        <w:rPr>
          <w:bCs/>
        </w:rPr>
      </w:pPr>
      <w:r>
        <w:rPr>
          <w:bCs/>
        </w:rPr>
      </w:r>
    </w:p>
    <w:p>
      <w:pPr>
        <w:pStyle w:val="Normal"/>
        <w:spacing w:lineRule="auto" w:line="276"/>
        <w:jc w:val="both"/>
        <w:rPr>
          <w:bCs/>
        </w:rPr>
      </w:pPr>
      <w:r>
        <w:rPr>
          <w:bCs/>
        </w:rPr>
      </w:r>
      <w:r>
        <w:br w:type="page"/>
      </w:r>
    </w:p>
    <w:p>
      <w:pPr>
        <w:pStyle w:val="Normal"/>
        <w:spacing w:lineRule="auto" w:line="276"/>
        <w:jc w:val="center"/>
        <w:rPr>
          <w:bCs/>
          <w:i/>
          <w:i/>
        </w:rPr>
      </w:pPr>
      <w:r>
        <w:rPr>
          <w:bCs/>
          <w:i/>
        </w:rPr>
        <w:t>Table 4: Business A standalone (in million dollars)</w:t>
      </w:r>
    </w:p>
    <w:p>
      <w:pPr>
        <w:pStyle w:val="Normal"/>
        <w:spacing w:lineRule="auto" w:line="276"/>
        <w:jc w:val="center"/>
        <w:rPr/>
      </w:pPr>
      <w:r>
        <w:rPr/>
        <w:drawing>
          <wp:inline distT="0" distB="0" distL="0" distR="0">
            <wp:extent cx="8225790" cy="4156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4" t="-8" r="-4" b="-8"/>
                    <a:stretch>
                      <a:fillRect/>
                    </a:stretch>
                  </pic:blipFill>
                  <pic:spPr bwMode="auto">
                    <a:xfrm>
                      <a:off x="0" y="0"/>
                      <a:ext cx="8225790" cy="4156075"/>
                    </a:xfrm>
                    <a:prstGeom prst="rect">
                      <a:avLst/>
                    </a:prstGeom>
                    <a:noFill/>
                  </pic:spPr>
                </pic:pic>
              </a:graphicData>
            </a:graphic>
          </wp:inline>
        </w:drawing>
      </w:r>
      <w:r>
        <w:br w:type="page"/>
      </w:r>
    </w:p>
    <w:p>
      <w:pPr>
        <w:pStyle w:val="Normal"/>
        <w:spacing w:lineRule="auto" w:line="276"/>
        <w:jc w:val="center"/>
        <w:rPr>
          <w:bCs/>
          <w:i/>
          <w:i/>
        </w:rPr>
      </w:pPr>
      <w:r>
        <w:rPr>
          <w:bCs/>
          <w:i/>
        </w:rPr>
        <w:t>Table 5: Business A with synergies (in million dollars)</w:t>
      </w:r>
    </w:p>
    <w:p>
      <w:pPr>
        <w:pStyle w:val="Normal"/>
        <w:spacing w:lineRule="auto" w:line="276"/>
        <w:jc w:val="center"/>
        <w:rPr/>
      </w:pPr>
      <w:r>
        <w:rPr/>
        <w:drawing>
          <wp:inline distT="0" distB="0" distL="0" distR="0">
            <wp:extent cx="8225790" cy="4156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4" t="-8" r="-4" b="-8"/>
                    <a:stretch>
                      <a:fillRect/>
                    </a:stretch>
                  </pic:blipFill>
                  <pic:spPr bwMode="auto">
                    <a:xfrm>
                      <a:off x="0" y="0"/>
                      <a:ext cx="8225790" cy="4156075"/>
                    </a:xfrm>
                    <a:prstGeom prst="rect">
                      <a:avLst/>
                    </a:prstGeom>
                    <a:noFill/>
                  </pic:spPr>
                </pic:pic>
              </a:graphicData>
            </a:graphic>
          </wp:inline>
        </w:drawing>
      </w:r>
      <w:r>
        <w:br w:type="page"/>
      </w:r>
    </w:p>
    <w:p>
      <w:pPr>
        <w:pStyle w:val="Normal"/>
        <w:spacing w:lineRule="auto" w:line="276"/>
        <w:jc w:val="center"/>
        <w:rPr>
          <w:bCs/>
          <w:i/>
          <w:i/>
        </w:rPr>
      </w:pPr>
      <w:r>
        <w:rPr>
          <w:bCs/>
          <w:i/>
        </w:rPr>
        <w:t>Table 6: Business B standalone (in million dollars)</w:t>
      </w:r>
    </w:p>
    <w:p>
      <w:pPr>
        <w:pStyle w:val="Normal"/>
        <w:spacing w:lineRule="auto" w:line="276"/>
        <w:jc w:val="center"/>
        <w:rPr/>
      </w:pPr>
      <w:r>
        <w:rPr/>
        <w:drawing>
          <wp:inline distT="0" distB="0" distL="0" distR="0">
            <wp:extent cx="8225790" cy="41560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4" t="-8" r="-4" b="-8"/>
                    <a:stretch>
                      <a:fillRect/>
                    </a:stretch>
                  </pic:blipFill>
                  <pic:spPr bwMode="auto">
                    <a:xfrm>
                      <a:off x="0" y="0"/>
                      <a:ext cx="8225790" cy="4156075"/>
                    </a:xfrm>
                    <a:prstGeom prst="rect">
                      <a:avLst/>
                    </a:prstGeom>
                    <a:noFill/>
                  </pic:spPr>
                </pic:pic>
              </a:graphicData>
            </a:graphic>
          </wp:inline>
        </w:drawing>
      </w:r>
      <w:r>
        <w:br w:type="page"/>
      </w:r>
    </w:p>
    <w:p>
      <w:pPr>
        <w:pStyle w:val="Normal"/>
        <w:tabs>
          <w:tab w:val="clear" w:pos="720"/>
          <w:tab w:val="left" w:pos="3084" w:leader="none"/>
        </w:tabs>
        <w:spacing w:lineRule="auto" w:line="276"/>
        <w:jc w:val="center"/>
        <w:rPr>
          <w:i/>
          <w:i/>
        </w:rPr>
      </w:pPr>
      <w:r>
        <w:rPr>
          <w:bCs/>
          <w:i/>
        </w:rPr>
        <w:t>Table 7: Business B with synergies (in millions dollars)</w:t>
      </w:r>
    </w:p>
    <w:p>
      <w:pPr>
        <w:pStyle w:val="Normal"/>
        <w:spacing w:lineRule="auto" w:line="276"/>
        <w:rPr/>
      </w:pPr>
      <w:r>
        <w:rPr/>
        <w:drawing>
          <wp:inline distT="0" distB="0" distL="0" distR="0">
            <wp:extent cx="8225790" cy="4156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4" t="-8" r="-4" b="-8"/>
                    <a:stretch>
                      <a:fillRect/>
                    </a:stretch>
                  </pic:blipFill>
                  <pic:spPr bwMode="auto">
                    <a:xfrm>
                      <a:off x="0" y="0"/>
                      <a:ext cx="8225790" cy="4156075"/>
                    </a:xfrm>
                    <a:prstGeom prst="rect">
                      <a:avLst/>
                    </a:prstGeom>
                    <a:noFill/>
                  </pic:spPr>
                </pic:pic>
              </a:graphicData>
            </a:graphic>
          </wp:inline>
        </w:drawing>
      </w:r>
    </w:p>
    <w:p>
      <w:pPr>
        <w:pStyle w:val="Normal"/>
        <w:spacing w:lineRule="auto" w:line="276"/>
        <w:rPr/>
      </w:pPr>
      <w:r>
        <w:rPr/>
      </w:r>
    </w:p>
    <w:p>
      <w:pPr>
        <w:pStyle w:val="Normal"/>
        <w:spacing w:lineRule="auto" w:line="276"/>
        <w:rPr/>
      </w:pPr>
      <w:r>
        <w:rPr/>
      </w:r>
    </w:p>
    <w:sectPr>
      <w:headerReference w:type="default" r:id="rId8"/>
      <w:headerReference w:type="first" r:id="rId9"/>
      <w:footerReference w:type="default" r:id="rId10"/>
      <w:footerReference w:type="first" r:id="rId11"/>
      <w:type w:val="nextPage"/>
      <w:pgSz w:orient="landscape" w:w="15840" w:h="12240"/>
      <w:pgMar w:left="1440" w:right="1440" w:gutter="0" w:header="720" w:top="1800" w:footer="720" w:bottom="180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Sabon">
    <w:altName w:val="MV Boli"/>
    <w:charset w:val="00"/>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9</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Times New Roman" w:ascii="Times New Roman" w:hAnsi="Times New Roman"/>
        <w:i/>
        <w:u w:val="single"/>
      </w:rPr>
      <w:t xml:space="preserve">Corporate Strategy: </w:t>
    </w:r>
    <w:ins w:id="4" w:author="PURANAM Phanish" w:date="2024-05-17T09:46:00Z">
      <w:r>
        <w:rPr>
          <w:rFonts w:cs="Times New Roman" w:ascii="Times New Roman" w:hAnsi="Times New Roman"/>
          <w:i/>
          <w:u w:val="single"/>
        </w:rPr>
        <w:t>Notes</w:t>
      </w:r>
    </w:ins>
    <w:del w:id="5" w:author="PURANAM Phanish" w:date="2024-05-17T09:46:00Z">
      <w:r>
        <w:rPr>
          <w:rFonts w:cs="Times New Roman" w:ascii="Times New Roman" w:hAnsi="Times New Roman"/>
          <w:i/>
          <w:u w:val="single"/>
        </w:rPr>
        <w:delText>Tools for analyses and decisions</w:delText>
      </w:r>
    </w:del>
    <w:r>
      <w:rPr>
        <w:rFonts w:cs="Times New Roman" w:ascii="Times New Roman" w:hAnsi="Times New Roman"/>
        <w:i/>
        <w:u w:val="single"/>
      </w:rPr>
      <w:tab/>
      <w:t>Phanish Puranam &amp; Bart Vanneste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Times New Roman" w:ascii="Times New Roman" w:hAnsi="Times New Roman"/>
        <w:i/>
        <w:u w:val="single"/>
      </w:rPr>
      <w:t>Corporate Strategy: NotesTools for analyses and decisions</w:t>
      <w:tab/>
      <w:t>Phanish Puranam &amp; Bart Vanneste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decimal"/>
      <w:lvlText w:val="%1."/>
      <w:lvlJc w:val="left"/>
      <w:pPr>
        <w:tabs>
          <w:tab w:val="num" w:pos="0"/>
        </w:tabs>
        <w:ind w:left="7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3z0">
    <w:name w:val="WW8Num3z0"/>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style>
  <w:style w:type="character" w:styleId="WW8Num13z1">
    <w:name w:val="WW8Num13z1"/>
    <w:qFormat/>
    <w:rPr>
      <w:rFonts w:ascii="Symbol" w:hAnsi="Symbol" w:cs="Symbol"/>
    </w:rPr>
  </w:style>
  <w:style w:type="character" w:styleId="WW8Num14z0">
    <w:name w:val="WW8Num14z0"/>
    <w:qFormat/>
    <w:rPr>
      <w:rFonts w:ascii="Times New Roman" w:hAnsi="Times New Roman" w:cs="Times New Roman"/>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rFonts w:ascii="Sabon;MV Boli" w:hAnsi="Sabon;MV Boli" w:cs="Sabon;MV Boli"/>
      <w:sz w:val="22"/>
    </w:rPr>
  </w:style>
  <w:style w:type="character" w:styleId="BalloonTextChar">
    <w:name w:val="Balloon Text Char"/>
    <w:qFormat/>
    <w:rPr>
      <w:rFonts w:ascii="Tahoma" w:hAnsi="Tahoma" w:cs="Tahoma"/>
      <w:sz w:val="16"/>
      <w:szCs w:val="16"/>
    </w:rPr>
  </w:style>
  <w:style w:type="character" w:styleId="FooterChar">
    <w:name w:val="Footer Char"/>
    <w:qFormat/>
    <w:rPr>
      <w:sz w:val="24"/>
      <w:szCs w:val="24"/>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G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rFonts w:ascii="Sabon;MV Boli" w:hAnsi="Sabon;MV Boli" w:cs="Sabon;MV Boli"/>
      <w:sz w:val="22"/>
      <w:szCs w:val="20"/>
      <w:lang w:val="en-IN"/>
    </w:rPr>
  </w:style>
  <w:style w:type="paragraph" w:styleId="BalloonText">
    <w:name w:val="Balloon Text"/>
    <w:basedOn w:val="Normal"/>
    <w:qFormat/>
    <w:pPr/>
    <w:rPr>
      <w:rFonts w:ascii="Tahoma" w:hAnsi="Tahoma" w:cs="Tahoma"/>
      <w:sz w:val="16"/>
      <w:szCs w:val="16"/>
      <w:lang w:val="en-IN"/>
    </w:rPr>
  </w:style>
  <w:style w:type="paragraph" w:styleId="Footer">
    <w:name w:val="footer"/>
    <w:basedOn w:val="Normal"/>
    <w:pPr>
      <w:tabs>
        <w:tab w:val="clear" w:pos="720"/>
        <w:tab w:val="center" w:pos="4680" w:leader="none"/>
        <w:tab w:val="right" w:pos="9360" w:leader="none"/>
      </w:tabs>
    </w:pPr>
    <w:rPr>
      <w:lang w:val="en-IN"/>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en-IN"/>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458</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2014-05-23T14:22:00Z</dcterms:created>
  <dc:creator>VF010065</dc:creator>
  <dc:description/>
  <cp:keywords/>
  <dc:language>en-IN</dc:language>
  <cp:lastModifiedBy>PURANAM Phanish</cp:lastModifiedBy>
  <cp:lastPrinted>2015-03-16T18:01:00Z</cp:lastPrinted>
  <dcterms:modified xsi:type="dcterms:W3CDTF">2024-05-17T14:16:00Z</dcterms:modified>
  <cp:revision>49</cp:revision>
  <dc:subject/>
  <dc:title>Managing Strategic Partnerships</dc:title>
</cp:coreProperties>
</file>